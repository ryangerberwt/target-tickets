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7BBA0D76"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4F2E9F" w:rsidRPr="004F2E9F">
        <w:t xml:space="preserve">[DEV 20.10] OT-825 | XT | ES | AS | TDR </w:t>
      </w:r>
      <w:proofErr w:type="spellStart"/>
      <w:r w:rsidR="004F2E9F" w:rsidRPr="004F2E9F">
        <w:t>Popin</w:t>
      </w:r>
      <w:proofErr w:type="spellEnd"/>
      <w:r w:rsidR="004F2E9F" w:rsidRPr="004F2E9F">
        <w:t xml:space="preserve"> 2.0</w:t>
      </w:r>
      <w:r w:rsidR="004F2E9F">
        <w:t xml:space="preserve"> </w:t>
      </w:r>
      <w:r w:rsidR="00533E3A">
        <w:t>–</w:t>
      </w:r>
      <w:r>
        <w:t xml:space="preserve"> </w:t>
      </w:r>
      <w:r w:rsidR="00651CB7">
        <w:t>1</w:t>
      </w:r>
      <w:r w:rsidR="004F2E9F">
        <w:t>7</w:t>
      </w:r>
      <w:r w:rsidR="00533E3A">
        <w:t xml:space="preserve"> </w:t>
      </w:r>
      <w:r w:rsidR="005F69FB">
        <w:t>March</w:t>
      </w:r>
      <w:r w:rsidR="00533E3A">
        <w:t xml:space="preserve"> 2020</w:t>
      </w:r>
    </w:p>
    <w:p w14:paraId="672A6659" w14:textId="77777777" w:rsidR="005F5FBA" w:rsidRDefault="005F5FBA">
      <w:pPr>
        <w:spacing w:line="276" w:lineRule="auto"/>
        <w:rPr>
          <w:sz w:val="32"/>
          <w:szCs w:val="32"/>
          <w:lang w:val="en-US"/>
        </w:rPr>
      </w:pPr>
    </w:p>
    <w:p w14:paraId="1BEB0D0B" w14:textId="53B7BCA6" w:rsidR="7E291EC2" w:rsidRDefault="7E291EC2" w:rsidP="7E291EC2">
      <w:pPr>
        <w:spacing w:line="276" w:lineRule="auto"/>
      </w:pPr>
      <w:r w:rsidRPr="7E291EC2">
        <w:rPr>
          <w:b/>
          <w:bCs/>
          <w:u w:val="single"/>
          <w:lang w:val="en-US"/>
        </w:rPr>
        <w:t>Jira ticket:</w:t>
      </w:r>
      <w:r>
        <w:br/>
      </w:r>
      <w:hyperlink r:id="rId5" w:history="1">
        <w:r w:rsidR="004F2E9F">
          <w:rPr>
            <w:rStyle w:val="Hyperlink"/>
          </w:rPr>
          <w:t>https://jira.uhub.biz/browse/GTBEMEAOPT-825</w:t>
        </w:r>
      </w:hyperlink>
    </w:p>
    <w:p w14:paraId="0A37501D" w14:textId="77777777" w:rsidR="005F5FBA" w:rsidRDefault="005F5FBA">
      <w:pPr>
        <w:spacing w:line="276" w:lineRule="auto"/>
        <w:rPr>
          <w:lang w:val="en-US"/>
        </w:rPr>
      </w:pPr>
    </w:p>
    <w:p w14:paraId="13F1BCB7" w14:textId="502F8820" w:rsidR="00533E3A" w:rsidRDefault="6B19E8C7" w:rsidP="6B19E8C7">
      <w:pPr>
        <w:spacing w:line="276" w:lineRule="auto"/>
      </w:pPr>
      <w:r w:rsidRPr="6B19E8C7">
        <w:rPr>
          <w:b/>
          <w:bCs/>
          <w:u w:val="single"/>
        </w:rPr>
        <w:t>Site</w:t>
      </w:r>
      <w:r>
        <w:br/>
      </w:r>
      <w:hyperlink r:id="rId6" w:history="1">
        <w:r w:rsidR="004F2E9F">
          <w:rPr>
            <w:rStyle w:val="Hyperlink"/>
          </w:rPr>
          <w:t>https://www.ford.es/</w:t>
        </w:r>
      </w:hyperlink>
    </w:p>
    <w:p w14:paraId="5DAB6C7B" w14:textId="77777777" w:rsidR="005F5FBA" w:rsidRDefault="005F5FBA">
      <w:pPr>
        <w:spacing w:line="276" w:lineRule="auto"/>
        <w:rPr>
          <w:rStyle w:val="InternetLink"/>
        </w:rPr>
      </w:pPr>
    </w:p>
    <w:p w14:paraId="43C78E7C" w14:textId="75988C68" w:rsidR="002B5C97" w:rsidRPr="0048591D" w:rsidRDefault="7E291EC2" w:rsidP="0048591D">
      <w:pPr>
        <w:spacing w:line="276" w:lineRule="auto"/>
      </w:pPr>
      <w:r w:rsidRPr="7E291EC2">
        <w:rPr>
          <w:b/>
          <w:bCs/>
          <w:u w:val="single"/>
        </w:rPr>
        <w:t>Test location</w:t>
      </w:r>
      <w:r>
        <w:br/>
      </w:r>
      <w:r w:rsidR="00F1153F" w:rsidRPr="00F1153F">
        <w:rPr>
          <w:rFonts w:ascii="Calibri" w:eastAsia="Calibri" w:hAnsi="Calibri" w:cs="Calibri"/>
        </w:rPr>
        <w:t xml:space="preserve">All pages except on </w:t>
      </w:r>
      <w:proofErr w:type="spellStart"/>
      <w:r w:rsidR="00F1153F" w:rsidRPr="00F1153F">
        <w:rPr>
          <w:rFonts w:ascii="Calibri" w:eastAsia="Calibri" w:hAnsi="Calibri" w:cs="Calibri"/>
        </w:rPr>
        <w:t>BnP</w:t>
      </w:r>
      <w:proofErr w:type="spellEnd"/>
      <w:r w:rsidR="00F1153F" w:rsidRPr="00F1153F">
        <w:rPr>
          <w:rFonts w:ascii="Calibri" w:eastAsia="Calibri" w:hAnsi="Calibri" w:cs="Calibri"/>
        </w:rPr>
        <w:t xml:space="preserve"> and TDR</w:t>
      </w:r>
      <w:r w:rsidR="0048591D" w:rsidRPr="0048591D">
        <w:rPr>
          <w:b/>
          <w:bCs/>
          <w:u w:val="single"/>
        </w:rPr>
        <w:br/>
      </w:r>
    </w:p>
    <w:p w14:paraId="227C7A14" w14:textId="1156C294" w:rsidR="005F5FBA" w:rsidRDefault="7E291EC2" w:rsidP="00533E3A">
      <w:pPr>
        <w:spacing w:after="240" w:line="276" w:lineRule="auto"/>
        <w:rPr>
          <w:b/>
          <w:bCs/>
          <w:u w:val="single"/>
        </w:rPr>
      </w:pPr>
      <w:r w:rsidRPr="7E291EC2">
        <w:rPr>
          <w:b/>
          <w:bCs/>
          <w:u w:val="single"/>
        </w:rPr>
        <w:t>Hypothesis</w:t>
      </w:r>
      <w:r w:rsidR="6B19E8C7">
        <w:br/>
      </w:r>
      <w:r w:rsidR="00434A7B" w:rsidRPr="00434A7B">
        <w:rPr>
          <w:rFonts w:ascii="Calibri" w:eastAsia="Calibri" w:hAnsi="Calibri" w:cs="Calibri"/>
        </w:rPr>
        <w:t xml:space="preserve">Analysis on the TDR </w:t>
      </w:r>
      <w:proofErr w:type="spellStart"/>
      <w:r w:rsidR="00434A7B" w:rsidRPr="00434A7B">
        <w:rPr>
          <w:rFonts w:ascii="Calibri" w:eastAsia="Calibri" w:hAnsi="Calibri" w:cs="Calibri"/>
        </w:rPr>
        <w:t>Popin</w:t>
      </w:r>
      <w:proofErr w:type="spellEnd"/>
      <w:r w:rsidR="00434A7B" w:rsidRPr="00434A7B">
        <w:rPr>
          <w:rFonts w:ascii="Calibri" w:eastAsia="Calibri" w:hAnsi="Calibri" w:cs="Calibri"/>
        </w:rPr>
        <w:t xml:space="preserve"> and UC5 has shown that TDR </w:t>
      </w:r>
      <w:proofErr w:type="spellStart"/>
      <w:r w:rsidR="00434A7B" w:rsidRPr="00434A7B">
        <w:rPr>
          <w:rFonts w:ascii="Calibri" w:eastAsia="Calibri" w:hAnsi="Calibri" w:cs="Calibri"/>
        </w:rPr>
        <w:t>Popin</w:t>
      </w:r>
      <w:proofErr w:type="spellEnd"/>
      <w:r w:rsidR="00434A7B" w:rsidRPr="00434A7B">
        <w:rPr>
          <w:rFonts w:ascii="Calibri" w:eastAsia="Calibri" w:hAnsi="Calibri" w:cs="Calibri"/>
        </w:rPr>
        <w:t xml:space="preserve"> converts at a higher rate than UC5 for TDR Completes. As such, we want to turn off UC5 and add the only vehicle included in UC5 in TDR </w:t>
      </w:r>
      <w:proofErr w:type="spellStart"/>
      <w:r w:rsidR="00434A7B" w:rsidRPr="00434A7B">
        <w:rPr>
          <w:rFonts w:ascii="Calibri" w:eastAsia="Calibri" w:hAnsi="Calibri" w:cs="Calibri"/>
        </w:rPr>
        <w:t>Popin</w:t>
      </w:r>
      <w:proofErr w:type="spellEnd"/>
      <w:r w:rsidR="00434A7B" w:rsidRPr="00434A7B">
        <w:rPr>
          <w:rFonts w:ascii="Calibri" w:eastAsia="Calibri" w:hAnsi="Calibri" w:cs="Calibri"/>
        </w:rPr>
        <w:t xml:space="preserve">. Consolidating the two will also allow us to perform future AB testing to ensure TDR </w:t>
      </w:r>
      <w:proofErr w:type="spellStart"/>
      <w:r w:rsidR="00434A7B" w:rsidRPr="00434A7B">
        <w:rPr>
          <w:rFonts w:ascii="Calibri" w:eastAsia="Calibri" w:hAnsi="Calibri" w:cs="Calibri"/>
        </w:rPr>
        <w:t>Popin</w:t>
      </w:r>
      <w:proofErr w:type="spellEnd"/>
      <w:r w:rsidR="00434A7B" w:rsidRPr="00434A7B">
        <w:rPr>
          <w:rFonts w:ascii="Calibri" w:eastAsia="Calibri" w:hAnsi="Calibri" w:cs="Calibri"/>
        </w:rPr>
        <w:t xml:space="preserve"> is the best version it can be.</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bookmarkStart w:id="0" w:name="_GoBack"/>
      <w:bookmarkEnd w:id="0"/>
    </w:p>
    <w:p w14:paraId="6B822CD9" w14:textId="5CDD814B" w:rsidR="005F5FBA" w:rsidRPr="00F37CAD" w:rsidRDefault="00F1153F" w:rsidP="00F37CAD">
      <w:pPr>
        <w:tabs>
          <w:tab w:val="left" w:pos="0"/>
        </w:tabs>
        <w:spacing w:after="240" w:line="276" w:lineRule="auto"/>
        <w:rPr>
          <w:b/>
          <w:bCs/>
          <w:u w:val="single"/>
        </w:rPr>
      </w:pPr>
      <w:r>
        <w:t xml:space="preserve">View the </w:t>
      </w:r>
      <w:proofErr w:type="spellStart"/>
      <w:r>
        <w:t>BnP</w:t>
      </w:r>
      <w:proofErr w:type="spellEnd"/>
      <w:r>
        <w:t xml:space="preserve"> Start and Finish link. </w:t>
      </w:r>
      <w:r w:rsidR="00651CB7">
        <w:t xml:space="preserve">Click on the </w:t>
      </w:r>
      <w:proofErr w:type="spellStart"/>
      <w:r w:rsidR="004900B9">
        <w:t>Configura</w:t>
      </w:r>
      <w:proofErr w:type="spellEnd"/>
      <w:r w:rsidR="00651CB7">
        <w:t xml:space="preserve"> link in the main heading. Select any vehicle</w:t>
      </w:r>
      <w:r w:rsidR="00FA222B">
        <w:t xml:space="preserve"> (Except for the </w:t>
      </w:r>
      <w:r w:rsidR="004F2E9F">
        <w:t>NUEVO</w:t>
      </w:r>
      <w:r w:rsidR="00FA222B" w:rsidRPr="00FA222B">
        <w:t xml:space="preserve"> PUMA</w:t>
      </w:r>
      <w:r w:rsidR="004F2E9F">
        <w:t>, the NEUVO-FORD-EXPLORER and</w:t>
      </w:r>
      <w:r w:rsidR="00FA222B">
        <w:t xml:space="preserve"> the </w:t>
      </w:r>
      <w:r w:rsidR="00FA222B" w:rsidRPr="00FA222B">
        <w:t>NU</w:t>
      </w:r>
      <w:r w:rsidR="004F2E9F">
        <w:t>EV</w:t>
      </w:r>
      <w:r w:rsidR="00FA222B" w:rsidRPr="00FA222B">
        <w:t>A KUGA</w:t>
      </w:r>
      <w:r w:rsidR="00FA222B">
        <w:t>)</w:t>
      </w:r>
      <w:r w:rsidR="00651CB7">
        <w:t xml:space="preserve"> and configure it. Take note of which vehicle you’ve selected.</w:t>
      </w:r>
      <w:r w:rsidR="00651CB7">
        <w:br/>
      </w:r>
      <w:r w:rsidR="00651CB7">
        <w:br/>
        <w:t>Next view the “Only on profile script true” link. If the vehicle ha</w:t>
      </w:r>
      <w:r w:rsidR="00A76C2E">
        <w:t>s</w:t>
      </w:r>
      <w:r w:rsidR="00651CB7">
        <w:t xml:space="preserve"> Test Drives available a popup will appear 10 seconds after viewing the page.</w:t>
      </w:r>
      <w:r w:rsidR="00A76C2E">
        <w:t xml:space="preserve"> You can view a list of the vehicles that can be test driven by clicking the “Test Drive Link” underneath the extra links. Due note however that just because the vehicle can be test driven, does not mean it can be configured (Build and Priced). </w:t>
      </w:r>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lastRenderedPageBreak/>
        <w:br/>
      </w:r>
    </w:p>
    <w:p w14:paraId="3FAB50C3" w14:textId="77777777" w:rsidR="00F1153F" w:rsidRDefault="00F1153F">
      <w:pPr>
        <w:spacing w:line="276" w:lineRule="auto"/>
        <w:rPr>
          <w:b/>
          <w:bCs/>
          <w:color w:val="000000" w:themeColor="text1"/>
          <w:u w:val="single"/>
        </w:rPr>
      </w:pP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proofErr w:type="spellStart"/>
      <w:ins w:id="1" w:author="Unknown">
        <w:r w:rsidRPr="00F1153F">
          <w:rPr>
            <w:b/>
            <w:bCs/>
          </w:rPr>
          <w:t>BnP</w:t>
        </w:r>
        <w:proofErr w:type="spellEnd"/>
        <w:r w:rsidRPr="00F1153F">
          <w:rPr>
            <w:b/>
            <w:bCs/>
          </w:rPr>
          <w:t xml:space="preserve"> Start and Finish</w:t>
        </w:r>
      </w:ins>
    </w:p>
    <w:p w14:paraId="2ECA209B" w14:textId="395806D1" w:rsidR="00F1153F" w:rsidRDefault="004F2E9F" w:rsidP="00F1153F">
      <w:pPr>
        <w:rPr>
          <w:b/>
          <w:bCs/>
        </w:rPr>
      </w:pPr>
      <w:hyperlink r:id="rId7" w:history="1">
        <w:r w:rsidRPr="000D0239">
          <w:rPr>
            <w:rStyle w:val="Hyperlink"/>
            <w:b/>
            <w:bCs/>
          </w:rPr>
          <w:t>https://www.ford.es/?at_preview_token=e41B1uym9QVqXGEX1vhddw%3D%3D&amp;at_preview_index=1_1&amp;at_preview_listed_activities_only=true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2" w:author="Unknown">
        <w:r w:rsidRPr="00F1153F">
          <w:rPr>
            <w:b/>
            <w:bCs/>
          </w:rPr>
          <w:t>Only on profile script true</w:t>
        </w:r>
      </w:ins>
    </w:p>
    <w:p w14:paraId="2B57A6D9" w14:textId="7FCCF009" w:rsidR="6B19E8C7" w:rsidRDefault="004F2E9F" w:rsidP="00A76C2E">
      <w:pPr>
        <w:rPr>
          <w:b/>
          <w:bCs/>
        </w:rPr>
      </w:pPr>
      <w:hyperlink r:id="rId8" w:history="1">
        <w:r w:rsidRPr="000D0239">
          <w:rPr>
            <w:rStyle w:val="Hyperlink"/>
            <w:b/>
            <w:bCs/>
          </w:rPr>
          <w:t>https://www.ford.es/?at_preview_token=e41B1uym9QVqXGEX1vhddw%3D%3D&amp;at_preview_index=1_2&amp;at_preview_listed_activities_only=true</w:t>
        </w:r>
      </w:hyperlink>
    </w:p>
    <w:p w14:paraId="0FBD8C97" w14:textId="75C74263" w:rsidR="00A76C2E" w:rsidRDefault="00A76C2E" w:rsidP="00A76C2E">
      <w:pPr>
        <w:rPr>
          <w:b/>
          <w:bCs/>
        </w:rPr>
      </w:pPr>
    </w:p>
    <w:p w14:paraId="784ABF61" w14:textId="7F4FBE37" w:rsidR="00A76C2E" w:rsidRPr="00A76C2E" w:rsidRDefault="00A76C2E" w:rsidP="00A76C2E">
      <w:pPr>
        <w:rPr>
          <w:b/>
          <w:bCs/>
          <w:u w:val="single"/>
        </w:rPr>
      </w:pPr>
      <w:r w:rsidRPr="00A76C2E">
        <w:rPr>
          <w:b/>
          <w:bCs/>
          <w:u w:val="single"/>
        </w:rPr>
        <w:t>Extra Links:</w:t>
      </w:r>
    </w:p>
    <w:p w14:paraId="31414A54" w14:textId="449AA379" w:rsidR="00A76C2E" w:rsidRDefault="00A76C2E" w:rsidP="00A76C2E">
      <w:pPr>
        <w:rPr>
          <w:b/>
          <w:bCs/>
        </w:rPr>
      </w:pPr>
      <w:r>
        <w:rPr>
          <w:b/>
          <w:bCs/>
        </w:rPr>
        <w:t>Test Drive Link</w:t>
      </w:r>
    </w:p>
    <w:p w14:paraId="104444DF" w14:textId="13A3BA36" w:rsidR="00A76C2E" w:rsidRPr="00A76C2E" w:rsidRDefault="004F2E9F" w:rsidP="00A76C2E">
      <w:pPr>
        <w:rPr>
          <w:rStyle w:val="InternetLink"/>
          <w:b/>
          <w:bCs/>
          <w:color w:val="auto"/>
          <w:u w:val="none"/>
        </w:rPr>
      </w:pPr>
      <w:hyperlink r:id="rId9" w:history="1">
        <w:r>
          <w:rPr>
            <w:rStyle w:val="Hyperlink"/>
          </w:rPr>
          <w:t>https://www.ford.es/compra/encuentra/prueba-de-vehiculo</w:t>
        </w:r>
      </w:hyperlink>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34A7B"/>
    <w:rsid w:val="0048591D"/>
    <w:rsid w:val="004900B9"/>
    <w:rsid w:val="004F2E9F"/>
    <w:rsid w:val="00503520"/>
    <w:rsid w:val="00533E3A"/>
    <w:rsid w:val="005F5FBA"/>
    <w:rsid w:val="005F69FB"/>
    <w:rsid w:val="00651CB7"/>
    <w:rsid w:val="00806DCD"/>
    <w:rsid w:val="00A76C2E"/>
    <w:rsid w:val="00BB55EC"/>
    <w:rsid w:val="00DB50AA"/>
    <w:rsid w:val="00E05BA6"/>
    <w:rsid w:val="00F1153F"/>
    <w:rsid w:val="00F37CAD"/>
    <w:rsid w:val="00FA222B"/>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 w:id="197879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es/?at_preview_token=e41B1uym9QVqXGEX1vhddw%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es/?at_preview_token=e41B1uym9QVqXGEX1vhddw%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es/" TargetMode="External"/><Relationship Id="rId11" Type="http://schemas.openxmlformats.org/officeDocument/2006/relationships/theme" Target="theme/theme1.xml"/><Relationship Id="rId5" Type="http://schemas.openxmlformats.org/officeDocument/2006/relationships/hyperlink" Target="https://jira.uhub.biz/browse/GTBEMEAOPT-8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d.es/compra/encuentra/prueba-de-vehicu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8</cp:revision>
  <dcterms:created xsi:type="dcterms:W3CDTF">2020-02-10T12:54:00Z</dcterms:created>
  <dcterms:modified xsi:type="dcterms:W3CDTF">2020-03-17T13:21:00Z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