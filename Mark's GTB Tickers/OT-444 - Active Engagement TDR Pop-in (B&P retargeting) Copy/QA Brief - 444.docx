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65A3AB6B"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F1153F" w:rsidRPr="00F1153F">
        <w:t>[LIVE 20.02] OT-444 | XT | DE | TDR | Active Engagement TDR Pop-in (B&amp;P retargeting)</w:t>
      </w:r>
      <w:r w:rsidR="00F1153F">
        <w:t xml:space="preserve"> </w:t>
      </w:r>
      <w:r w:rsidR="00533E3A">
        <w:t>–</w:t>
      </w:r>
      <w:r>
        <w:t xml:space="preserve"> </w:t>
      </w:r>
      <w:r w:rsidR="00F1153F">
        <w:t>10</w:t>
      </w:r>
      <w:r w:rsidR="00533E3A">
        <w:t xml:space="preserve"> </w:t>
      </w:r>
      <w:r w:rsidR="00F1153F">
        <w:t>February</w:t>
      </w:r>
      <w:r w:rsidR="00533E3A">
        <w:t xml:space="preserve"> 2020</w:t>
      </w:r>
    </w:p>
    <w:p w14:paraId="672A6659" w14:textId="77777777" w:rsidR="005F5FBA" w:rsidRDefault="005F5FBA">
      <w:pPr>
        <w:spacing w:line="276" w:lineRule="auto"/>
        <w:rPr>
          <w:sz w:val="32"/>
          <w:szCs w:val="32"/>
          <w:lang w:val="en-US"/>
        </w:rPr>
      </w:pPr>
    </w:p>
    <w:p w14:paraId="1BEB0D0B" w14:textId="648CDE7C" w:rsidR="7E291EC2" w:rsidRDefault="7E291EC2" w:rsidP="7E291EC2">
      <w:pPr>
        <w:spacing w:line="276" w:lineRule="auto"/>
      </w:pPr>
      <w:r w:rsidRPr="7E291EC2">
        <w:rPr>
          <w:b/>
          <w:bCs/>
          <w:u w:val="single"/>
          <w:lang w:val="en-US"/>
        </w:rPr>
        <w:t>Jira ticket:</w:t>
      </w:r>
      <w:r>
        <w:br/>
      </w:r>
      <w:hyperlink r:id="rId5" w:history="1">
        <w:r w:rsidR="00F1153F">
          <w:rPr>
            <w:rStyle w:val="Hyperlink"/>
          </w:rPr>
          <w:t>https://jira.uhub.biz/browse/GTBEMEAOPT-444</w:t>
        </w:r>
      </w:hyperlink>
    </w:p>
    <w:p w14:paraId="0A37501D" w14:textId="77777777" w:rsidR="005F5FBA" w:rsidRDefault="005F5FBA">
      <w:pPr>
        <w:spacing w:line="276" w:lineRule="auto"/>
        <w:rPr>
          <w:lang w:val="en-US"/>
        </w:rPr>
      </w:pPr>
    </w:p>
    <w:p w14:paraId="13F1BCB7" w14:textId="64BBA51B" w:rsidR="00533E3A" w:rsidRDefault="6B19E8C7" w:rsidP="6B19E8C7">
      <w:pPr>
        <w:spacing w:line="276" w:lineRule="auto"/>
      </w:pPr>
      <w:r w:rsidRPr="6B19E8C7">
        <w:rPr>
          <w:b/>
          <w:bCs/>
          <w:u w:val="single"/>
        </w:rPr>
        <w:t>Site</w:t>
      </w:r>
      <w:r>
        <w:br/>
      </w:r>
      <w:hyperlink r:id="rId6" w:history="1">
        <w:r w:rsidR="00F1153F" w:rsidRPr="00D84BD6">
          <w:rPr>
            <w:rStyle w:val="Hyperlink"/>
          </w:rPr>
          <w:t>https://www.ford.de</w:t>
        </w:r>
      </w:hyperlink>
    </w:p>
    <w:p w14:paraId="5DAB6C7B" w14:textId="77777777" w:rsidR="005F5FBA" w:rsidRDefault="005F5FBA">
      <w:pPr>
        <w:spacing w:line="276" w:lineRule="auto"/>
        <w:rPr>
          <w:rStyle w:val="InternetLink"/>
        </w:rPr>
      </w:pPr>
    </w:p>
    <w:p w14:paraId="43C78E7C" w14:textId="75988C68" w:rsidR="002B5C97" w:rsidRPr="0048591D" w:rsidRDefault="7E291EC2" w:rsidP="0048591D">
      <w:pPr>
        <w:spacing w:line="276" w:lineRule="auto"/>
      </w:pPr>
      <w:r w:rsidRPr="7E291EC2">
        <w:rPr>
          <w:b/>
          <w:bCs/>
          <w:u w:val="single"/>
        </w:rPr>
        <w:t>Test location</w:t>
      </w:r>
      <w:bookmarkStart w:id="0" w:name="_GoBack"/>
      <w:bookmarkEnd w:id="0"/>
      <w:r>
        <w:br/>
      </w:r>
      <w:r w:rsidR="00F1153F" w:rsidRPr="00F1153F">
        <w:rPr>
          <w:rFonts w:ascii="Calibri" w:eastAsia="Calibri" w:hAnsi="Calibri" w:cs="Calibri"/>
        </w:rPr>
        <w:t xml:space="preserve">All pages except on </w:t>
      </w:r>
      <w:proofErr w:type="spellStart"/>
      <w:r w:rsidR="00F1153F" w:rsidRPr="00F1153F">
        <w:rPr>
          <w:rFonts w:ascii="Calibri" w:eastAsia="Calibri" w:hAnsi="Calibri" w:cs="Calibri"/>
        </w:rPr>
        <w:t>BnP</w:t>
      </w:r>
      <w:proofErr w:type="spellEnd"/>
      <w:r w:rsidR="00F1153F" w:rsidRPr="00F1153F">
        <w:rPr>
          <w:rFonts w:ascii="Calibri" w:eastAsia="Calibri" w:hAnsi="Calibri" w:cs="Calibri"/>
        </w:rPr>
        <w:t xml:space="preserve"> and TDR</w:t>
      </w:r>
      <w:r w:rsidR="0048591D" w:rsidRPr="0048591D">
        <w:rPr>
          <w:b/>
          <w:bCs/>
          <w:u w:val="single"/>
        </w:rPr>
        <w:br/>
      </w:r>
    </w:p>
    <w:p w14:paraId="227C7A14" w14:textId="56487BCA" w:rsidR="005F5FBA" w:rsidRDefault="7E291EC2" w:rsidP="00533E3A">
      <w:pPr>
        <w:spacing w:after="240" w:line="276" w:lineRule="auto"/>
        <w:rPr>
          <w:b/>
          <w:bCs/>
          <w:u w:val="single"/>
        </w:rPr>
      </w:pPr>
      <w:r w:rsidRPr="7E291EC2">
        <w:rPr>
          <w:b/>
          <w:bCs/>
          <w:u w:val="single"/>
        </w:rPr>
        <w:t>Hypothesis</w:t>
      </w:r>
      <w:r w:rsidR="6B19E8C7">
        <w:br/>
      </w:r>
      <w:r w:rsidR="00F1153F" w:rsidRPr="00F1153F">
        <w:rPr>
          <w:rFonts w:ascii="Calibri" w:eastAsia="Calibri" w:hAnsi="Calibri" w:cs="Calibri"/>
        </w:rPr>
        <w:t>This popup will generate additional test drive leads compared to the number that is achieved without the popup. Since we have carried out the test already years ago and it has proven to work it is not necessary required to validate this again.</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6B822CD9" w14:textId="12070AE6" w:rsidR="005F5FBA" w:rsidRPr="00F37CAD" w:rsidRDefault="00F1153F" w:rsidP="00F37CAD">
      <w:pPr>
        <w:tabs>
          <w:tab w:val="left" w:pos="0"/>
        </w:tabs>
        <w:spacing w:after="240" w:line="276" w:lineRule="auto"/>
        <w:rPr>
          <w:b/>
          <w:bCs/>
          <w:u w:val="single"/>
        </w:rPr>
      </w:pPr>
      <w:r>
        <w:t xml:space="preserve">View the </w:t>
      </w:r>
      <w:proofErr w:type="spellStart"/>
      <w:r>
        <w:t>BnP</w:t>
      </w:r>
      <w:proofErr w:type="spellEnd"/>
      <w:r>
        <w:t xml:space="preserve"> Start and Finish link. View any car except for the Ford Fiesta, Der Neue Ford Kuga, Der Neue Ford Explorer Plug-in-hybrid or Der Neue Ford Puma. Once on the specific car’s NPP go to the Configurator (</w:t>
      </w:r>
      <w:proofErr w:type="spellStart"/>
      <w:r>
        <w:t>BnP</w:t>
      </w:r>
      <w:proofErr w:type="spellEnd"/>
      <w:r>
        <w:t>).</w:t>
      </w:r>
      <w:r>
        <w:br/>
      </w:r>
      <w:r>
        <w:br/>
        <w:t xml:space="preserve">Once you’re done the above view the Only on profile script true link. If you didn’t view one of the cars mentioned above it should show a popup with information about the car. </w:t>
      </w:r>
      <w:r w:rsidR="00E05BA6">
        <w:t xml:space="preserve">The info should the prices, with a full stop to separate for thousands </w:t>
      </w:r>
      <w:proofErr w:type="spellStart"/>
      <w:r w:rsidR="00E05BA6">
        <w:t>eg.</w:t>
      </w:r>
      <w:proofErr w:type="spellEnd"/>
      <w:r w:rsidR="00E05BA6">
        <w:t xml:space="preserve"> 14.990. The disclaimer value for the </w:t>
      </w:r>
      <w:proofErr w:type="spellStart"/>
      <w:r w:rsidR="00E05BA6">
        <w:t>Kraftstoffverbrauch</w:t>
      </w:r>
      <w:proofErr w:type="spellEnd"/>
      <w:r w:rsidR="00E05BA6">
        <w:t xml:space="preserve"> should use a comma instead of a full stop, </w:t>
      </w:r>
      <w:proofErr w:type="spellStart"/>
      <w:r w:rsidR="00E05BA6">
        <w:t>eg.</w:t>
      </w:r>
      <w:proofErr w:type="spellEnd"/>
      <w:r w:rsidR="00E05BA6">
        <w:t xml:space="preserve"> 5,9 l/100km.</w:t>
      </w:r>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lastRenderedPageBreak/>
        <w:br/>
      </w:r>
    </w:p>
    <w:p w14:paraId="3FAB50C3" w14:textId="77777777" w:rsidR="00F1153F" w:rsidRDefault="00F1153F">
      <w:pPr>
        <w:spacing w:line="276" w:lineRule="auto"/>
        <w:rPr>
          <w:b/>
          <w:bCs/>
          <w:color w:val="000000" w:themeColor="text1"/>
          <w:u w:val="single"/>
        </w:rPr>
      </w:pP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proofErr w:type="spellStart"/>
      <w:ins w:id="1" w:author="Unknown">
        <w:r w:rsidRPr="00F1153F">
          <w:rPr>
            <w:b/>
            <w:bCs/>
          </w:rPr>
          <w:t>BnP</w:t>
        </w:r>
        <w:proofErr w:type="spellEnd"/>
        <w:r w:rsidRPr="00F1153F">
          <w:rPr>
            <w:b/>
            <w:bCs/>
          </w:rPr>
          <w:t xml:space="preserve"> Start and Finish</w:t>
        </w:r>
      </w:ins>
    </w:p>
    <w:p w14:paraId="2ECA209B" w14:textId="77777777" w:rsidR="00F1153F" w:rsidRPr="00F1153F" w:rsidRDefault="00F1153F" w:rsidP="00F1153F">
      <w:pPr>
        <w:rPr>
          <w:b/>
          <w:bCs/>
        </w:rPr>
      </w:pPr>
      <w:hyperlink r:id="rId7" w:tgtFrame="_blank" w:tooltip="Follow link" w:history="1">
        <w:r w:rsidRPr="00F1153F">
          <w:rPr>
            <w:rStyle w:val="Hyperlink"/>
            <w:b/>
            <w:bCs/>
          </w:rPr>
          <w:t>https://www.ford.de/?at_preview_token=kHDLhhP668tZ6EKitlGGDA%3D%3D&amp;at_preview_index=1_1&amp;at_preview_listed_activities_only=true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2" w:author="Unknown">
        <w:r w:rsidRPr="00F1153F">
          <w:rPr>
            <w:b/>
            <w:bCs/>
          </w:rPr>
          <w:t>Only on profile script true</w:t>
        </w:r>
      </w:ins>
    </w:p>
    <w:p w14:paraId="37B37B49" w14:textId="77777777" w:rsidR="00F1153F" w:rsidRPr="00F1153F" w:rsidRDefault="00F1153F" w:rsidP="00F1153F">
      <w:pPr>
        <w:rPr>
          <w:b/>
          <w:bCs/>
        </w:rPr>
      </w:pPr>
      <w:hyperlink r:id="rId8" w:tgtFrame="_blank" w:tooltip="Follow link" w:history="1">
        <w:r w:rsidRPr="00F1153F">
          <w:rPr>
            <w:rStyle w:val="Hyperlink"/>
            <w:b/>
            <w:bCs/>
          </w:rPr>
          <w:t>https://www.ford.de/?at_preview_token=kHDLhhP668tZ6EKitlGGDA%3D%3D&amp;at_preview_index=1_2&amp;at_preview_listed_activities_only=true</w:t>
        </w:r>
      </w:hyperlink>
      <w:r w:rsidRPr="00F1153F">
        <w:rPr>
          <w:b/>
          <w:bCs/>
        </w:rPr>
        <w:t> </w:t>
      </w:r>
    </w:p>
    <w:p w14:paraId="1655A1A2" w14:textId="77777777" w:rsidR="00F37CAD" w:rsidRDefault="00F37CAD" w:rsidP="00F37CAD"/>
    <w:p w14:paraId="00481AE1" w14:textId="372409DB" w:rsidR="00F37CAD" w:rsidRDefault="00F37CAD" w:rsidP="7E291EC2"/>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8591D"/>
    <w:rsid w:val="00533E3A"/>
    <w:rsid w:val="005F5FBA"/>
    <w:rsid w:val="00806DCD"/>
    <w:rsid w:val="00BB55EC"/>
    <w:rsid w:val="00E05BA6"/>
    <w:rsid w:val="00F1153F"/>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de/?at_preview_token=kHDLhhP668tZ6EKitlGGDA%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de/?at_preview_token=kHDLhhP668tZ6EKitlGGD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de" TargetMode="External"/><Relationship Id="rId5" Type="http://schemas.openxmlformats.org/officeDocument/2006/relationships/hyperlink" Target="https://jira.uhub.biz/browse/GTBEMEAOPT-4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2</cp:revision>
  <dcterms:created xsi:type="dcterms:W3CDTF">2020-02-10T12:54:00Z</dcterms:created>
  <dcterms:modified xsi:type="dcterms:W3CDTF">2020-02-10T12:54:00Z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